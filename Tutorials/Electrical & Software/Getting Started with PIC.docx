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242" w:rsidRDefault="004B0B2C" w:rsidP="00483C25">
      <w:pPr>
        <w:pStyle w:val="Heading1"/>
      </w:pPr>
      <w:r>
        <w:t>PIC Tutorial</w:t>
      </w:r>
    </w:p>
    <w:p w:rsidR="00483C25" w:rsidRPr="00483C25" w:rsidRDefault="00483C25" w:rsidP="00483C25">
      <w:r>
        <w:t xml:space="preserve">For more information, refer to the CCS internal help or the CCS S manual stored at </w:t>
      </w:r>
      <w:r w:rsidRPr="00483C25">
        <w:t>D:\Documents\Dropbox\MSCP-elec share\Manuals</w:t>
      </w:r>
      <w:r>
        <w:t xml:space="preserve"> (“MSCP-elec share” may be referred to as “Battery Protection Share” for some people</w:t>
      </w:r>
      <w:ins w:id="0" w:author="Owen" w:date="2012-11-10T13:07:00Z">
        <w:r w:rsidR="00A82EDC">
          <w:t>)</w:t>
        </w:r>
      </w:ins>
      <w:r>
        <w:t>.</w:t>
      </w:r>
    </w:p>
    <w:p w:rsidR="004B0B2C" w:rsidRDefault="004B0B2C" w:rsidP="00D36076">
      <w:pPr>
        <w:pStyle w:val="ListParagraph"/>
        <w:numPr>
          <w:ilvl w:val="0"/>
          <w:numId w:val="7"/>
        </w:numPr>
      </w:pPr>
      <w:r>
        <w:t xml:space="preserve">Download/install MPLab IDE 8.8 from </w:t>
      </w:r>
      <w:hyperlink r:id="rId6" w:history="1">
        <w:r w:rsidRPr="004B1BAA">
          <w:rPr>
            <w:rStyle w:val="Hyperlink"/>
          </w:rPr>
          <w:t>http://www.microchip.com/stellent/idcplg?IdcService=SS_GET_PAGE&amp;nodeId=1406&amp;dDocName=en019469</w:t>
        </w:r>
      </w:hyperlink>
    </w:p>
    <w:p w:rsidR="00E54815" w:rsidRDefault="004B0B2C" w:rsidP="00D36076">
      <w:pPr>
        <w:pStyle w:val="ListParagraph"/>
        <w:numPr>
          <w:ilvl w:val="0"/>
          <w:numId w:val="7"/>
        </w:numPr>
      </w:pPr>
      <w:r>
        <w:t>Copy over the CCS folder from the solarcar server</w:t>
      </w:r>
      <w:r w:rsidR="00E54815">
        <w:t xml:space="preserve">.  If you are at home you may need to VPN into the McMaster network (instructions at </w:t>
      </w:r>
      <w:hyperlink r:id="rId7" w:history="1">
        <w:r w:rsidR="00E54815" w:rsidRPr="00FD77AA">
          <w:rPr>
            <w:rStyle w:val="Hyperlink"/>
          </w:rPr>
          <w:t>http://www.mcmaster.ca/uts/network/vpn/</w:t>
        </w:r>
      </w:hyperlink>
      <w:r w:rsidR="00E54815">
        <w:t>)</w:t>
      </w:r>
    </w:p>
    <w:p w:rsidR="004B0B2C" w:rsidRDefault="00E54815" w:rsidP="00D36076">
      <w:pPr>
        <w:pStyle w:val="ListParagraph"/>
        <w:numPr>
          <w:ilvl w:val="0"/>
          <w:numId w:val="6"/>
        </w:numPr>
      </w:pPr>
      <w:r>
        <w:t xml:space="preserve">CCS folder is at </w:t>
      </w:r>
      <w:hyperlink r:id="rId8" w:history="1">
        <w:r w:rsidRPr="00FD77AA">
          <w:rPr>
            <w:rStyle w:val="Hyperlink"/>
          </w:rPr>
          <w:t>\\pc-solarcar.eng.mcmaster.ca\Files\Software\CCS PCWHD v4.120</w:t>
        </w:r>
      </w:hyperlink>
      <w:r>
        <w:t xml:space="preserve"> </w:t>
      </w:r>
    </w:p>
    <w:p w:rsidR="004B0B2C" w:rsidRDefault="004B0B2C" w:rsidP="00D36076">
      <w:pPr>
        <w:pStyle w:val="ListParagraph"/>
        <w:numPr>
          <w:ilvl w:val="0"/>
          <w:numId w:val="7"/>
        </w:numPr>
      </w:pPr>
      <w:r>
        <w:t>Installing CCS</w:t>
      </w:r>
    </w:p>
    <w:p w:rsidR="00D36076" w:rsidRDefault="00D36076" w:rsidP="00D36076">
      <w:pPr>
        <w:pStyle w:val="ListParagraph"/>
        <w:numPr>
          <w:ilvl w:val="0"/>
          <w:numId w:val="5"/>
        </w:numPr>
      </w:pPr>
      <w:r>
        <w:t>run pcwhdupd.exe</w:t>
      </w:r>
    </w:p>
    <w:p w:rsidR="004B0B2C" w:rsidRDefault="004B0B2C" w:rsidP="00D36076">
      <w:pPr>
        <w:pStyle w:val="ListParagraph"/>
        <w:numPr>
          <w:ilvl w:val="0"/>
          <w:numId w:val="5"/>
        </w:numPr>
      </w:pPr>
      <w:r>
        <w:t>it will ask for registration files. Don’t give any registration files and complete the installation</w:t>
      </w:r>
    </w:p>
    <w:p w:rsidR="004B0B2C" w:rsidRDefault="004B0B2C" w:rsidP="00D36076">
      <w:pPr>
        <w:pStyle w:val="ListParagraph"/>
        <w:numPr>
          <w:ilvl w:val="0"/>
          <w:numId w:val="5"/>
        </w:numPr>
      </w:pPr>
      <w:r>
        <w:t>run the keygen (in the CCS folder) and place files in the main part of the PIC C folder (C: -&gt; program files (x86) -&gt; PICC, unless you put it somewhere else)</w:t>
      </w:r>
      <w:r w:rsidR="00DB5561">
        <w:t>. The keygen produces the registration files and keeping them in the PICC folder will enable them.</w:t>
      </w:r>
    </w:p>
    <w:p w:rsidR="004B0B2C" w:rsidRDefault="00DB5561" w:rsidP="00D36076">
      <w:pPr>
        <w:pStyle w:val="ListParagraph"/>
        <w:numPr>
          <w:ilvl w:val="0"/>
          <w:numId w:val="5"/>
        </w:numPr>
      </w:pPr>
      <w:r>
        <w:t>run ideutilsupd.exe (in CCS folder)</w:t>
      </w:r>
    </w:p>
    <w:p w:rsidR="00DB5561" w:rsidRDefault="00DB5561" w:rsidP="00D36076">
      <w:pPr>
        <w:pStyle w:val="ListParagraph"/>
        <w:numPr>
          <w:ilvl w:val="0"/>
          <w:numId w:val="5"/>
        </w:numPr>
      </w:pPr>
      <w:r>
        <w:t xml:space="preserve">download and install the MPLab plug-in for CCS found here: </w:t>
      </w:r>
      <w:hyperlink r:id="rId9" w:history="1">
        <w:r w:rsidRPr="004B1BAA">
          <w:rPr>
            <w:rStyle w:val="Hyperlink"/>
          </w:rPr>
          <w:t>http://www.ccsinfo.com/downloads.php</w:t>
        </w:r>
      </w:hyperlink>
    </w:p>
    <w:p w:rsidR="00724377" w:rsidRDefault="00DB5561" w:rsidP="00D36076">
      <w:pPr>
        <w:pStyle w:val="ListParagraph"/>
        <w:numPr>
          <w:ilvl w:val="0"/>
          <w:numId w:val="5"/>
        </w:numPr>
      </w:pPr>
      <w:r>
        <w:t xml:space="preserve">to check if everything worked correctly: </w:t>
      </w:r>
    </w:p>
    <w:p w:rsidR="00724377" w:rsidRDefault="00724377" w:rsidP="00D36076">
      <w:pPr>
        <w:pStyle w:val="ListParagraph"/>
        <w:numPr>
          <w:ilvl w:val="0"/>
          <w:numId w:val="5"/>
        </w:numPr>
      </w:pPr>
      <w:r>
        <w:t>open CCS and attempt to create a new project using the PIC wizard.</w:t>
      </w:r>
    </w:p>
    <w:p w:rsidR="00D36076" w:rsidRDefault="00724377" w:rsidP="00D36076">
      <w:pPr>
        <w:pStyle w:val="ListParagraph"/>
        <w:numPr>
          <w:ilvl w:val="0"/>
          <w:numId w:val="5"/>
        </w:numPr>
      </w:pPr>
      <w:r>
        <w:t>If your registration files (.crg) are no good you will not be able to select any PICs from the dropdown list.  You can fix this by copying the .crg’</w:t>
      </w:r>
      <w:r w:rsidR="00E54815">
        <w:t>s from</w:t>
      </w:r>
      <w:r>
        <w:t xml:space="preserve"> </w:t>
      </w:r>
      <w:r w:rsidR="00E54815" w:rsidRPr="00E54815">
        <w:t>\\pc-solarcar.eng.mcmaster.ca\Files\Software\CCS PCWHD v4.120\example crg</w:t>
      </w:r>
      <w:r w:rsidR="00E54815">
        <w:t xml:space="preserve"> </w:t>
      </w:r>
      <w:r>
        <w:t>into your PICC folder.  You may need to restart CCS to complete the fix</w:t>
      </w:r>
    </w:p>
    <w:p w:rsidR="00D36076" w:rsidRDefault="00D36076" w:rsidP="00D36076">
      <w:pPr>
        <w:pStyle w:val="ListParagraph"/>
        <w:numPr>
          <w:ilvl w:val="0"/>
          <w:numId w:val="7"/>
        </w:numPr>
      </w:pPr>
      <w:r>
        <w:t>Creating a new project</w:t>
      </w:r>
    </w:p>
    <w:p w:rsidR="00D36076" w:rsidRDefault="00D36076" w:rsidP="00D36076">
      <w:pPr>
        <w:pStyle w:val="ListParagraph"/>
        <w:numPr>
          <w:ilvl w:val="1"/>
          <w:numId w:val="7"/>
        </w:numPr>
      </w:pPr>
      <w:r>
        <w:t>Open CCS (shortcut is called “PIC C Compiler”).  From the “Project” menu or ribbon, click on “PIC Wizard”.  It will ask you where you want to save your new project.  Making a new folder for it is suggested as the compiler will create a lot of files.</w:t>
      </w:r>
    </w:p>
    <w:p w:rsidR="00D36076" w:rsidRDefault="00D36076" w:rsidP="00D36076">
      <w:pPr>
        <w:pStyle w:val="ListParagraph"/>
        <w:numPr>
          <w:ilvl w:val="1"/>
          <w:numId w:val="7"/>
        </w:numPr>
      </w:pPr>
      <w:r>
        <w:t xml:space="preserve">If you want the project to be accessible to other team members, locate the new folder in </w:t>
      </w:r>
      <w:r w:rsidRPr="00D36076">
        <w:t>D:\Documents\Dropbox\MSCP-elec share\CCS</w:t>
      </w:r>
      <w:r>
        <w:t xml:space="preserve"> (“MSCP-elec share” may be referred to as “Battery Protection Share” for some people</w:t>
      </w:r>
      <w:ins w:id="1" w:author="Owen" w:date="2012-11-10T13:07:00Z">
        <w:r w:rsidR="008D7F75">
          <w:t>)</w:t>
        </w:r>
      </w:ins>
    </w:p>
    <w:p w:rsidR="00D36076" w:rsidRDefault="00D36076" w:rsidP="00D36076">
      <w:pPr>
        <w:pStyle w:val="ListParagraph"/>
        <w:numPr>
          <w:ilvl w:val="1"/>
          <w:numId w:val="7"/>
        </w:numPr>
      </w:pPr>
      <w:r>
        <w:t xml:space="preserve">The PIC Wizard will now open </w:t>
      </w:r>
      <w:r w:rsidR="00483C25">
        <w:t>and you will be presented with the “General” tab.  The box on the left side of the wizard allows you to se</w:t>
      </w:r>
      <w:r w:rsidR="002F22FE">
        <w:t>lect between several tabs.  In order to get a basic blinker working, you will only need the “General” tab and possibly the “Intr Oscillator Config” tab.  The others are described here if you’re interested.</w:t>
      </w:r>
    </w:p>
    <w:p w:rsidR="00483C25" w:rsidRDefault="00483C25" w:rsidP="00483C25">
      <w:pPr>
        <w:pStyle w:val="ListParagraph"/>
        <w:numPr>
          <w:ilvl w:val="2"/>
          <w:numId w:val="7"/>
        </w:numPr>
      </w:pPr>
      <w:r>
        <w:t xml:space="preserve">General:  Here you can select your PIC (e.g. PIC16F883) and set your oscillator frequency (most common are 20 MHz external crystal or 8 MHz internal RC).  </w:t>
      </w:r>
      <w:r>
        <w:lastRenderedPageBreak/>
        <w:t>Remember to select the oscillator you are using from the drop-down menu.  If you are given the option to disable the watchdog timer, you should do this here as well.</w:t>
      </w:r>
    </w:p>
    <w:p w:rsidR="00483C25" w:rsidRDefault="00483C25" w:rsidP="00483C25">
      <w:pPr>
        <w:pStyle w:val="ListParagraph"/>
        <w:numPr>
          <w:ilvl w:val="2"/>
          <w:numId w:val="7"/>
        </w:numPr>
      </w:pPr>
      <w:r>
        <w:t>Examples:  This should create for you a basic LED blinker code on a pin that you select.  Disclaimer: may not work.</w:t>
      </w:r>
    </w:p>
    <w:p w:rsidR="00483C25" w:rsidRDefault="00483C25" w:rsidP="00483C25">
      <w:pPr>
        <w:pStyle w:val="ListParagraph"/>
        <w:numPr>
          <w:ilvl w:val="2"/>
          <w:numId w:val="7"/>
        </w:numPr>
        <w:rPr>
          <w:ins w:id="2" w:author="Owen" w:date="2012-11-10T13:07:00Z"/>
        </w:rPr>
      </w:pPr>
      <w:r>
        <w:t>Analog:  Used to set up analog inputs (use your PIC for measuring voltage</w:t>
      </w:r>
      <w:r w:rsidR="00471215">
        <w:t>s</w:t>
      </w:r>
      <w:r>
        <w:t>).  Select which pins you want enabled as analog inputs.  If your PIC has a 10-bit ADC (most), use ”Units: 0-1023”; if it is 12-bit use “Units: 0-4095”.</w:t>
      </w:r>
    </w:p>
    <w:p w:rsidR="00A82EDC" w:rsidRDefault="00A82EDC" w:rsidP="00483C25">
      <w:pPr>
        <w:pStyle w:val="ListParagraph"/>
        <w:numPr>
          <w:ilvl w:val="2"/>
          <w:numId w:val="7"/>
        </w:numPr>
        <w:rPr>
          <w:ins w:id="3" w:author="Owen" w:date="2012-11-10T18:48:00Z"/>
        </w:rPr>
      </w:pPr>
      <w:ins w:id="4" w:author="Owen" w:date="2012-11-10T13:08:00Z">
        <w:r>
          <w:t xml:space="preserve">Communications:  Used to set up </w:t>
        </w:r>
      </w:ins>
      <w:ins w:id="5" w:author="Owen" w:date="2012-11-10T13:09:00Z">
        <w:r>
          <w:t>some types of digital communication including RS232 (aka UART or serial port) and I2C.  RS232</w:t>
        </w:r>
      </w:ins>
      <w:ins w:id="6" w:author="Owen" w:date="2012-11-10T13:10:00Z">
        <w:r>
          <w:t xml:space="preserve"> is often used for communicating with a PC</w:t>
        </w:r>
      </w:ins>
      <w:ins w:id="7" w:author="Owen" w:date="2012-11-10T18:48:00Z">
        <w:r w:rsidR="002D6F2D">
          <w:t xml:space="preserve">, while I2C is used for communicating with other chips. </w:t>
        </w:r>
      </w:ins>
    </w:p>
    <w:p w:rsidR="002D6F2D" w:rsidRDefault="002D6F2D" w:rsidP="00483C25">
      <w:pPr>
        <w:pStyle w:val="ListParagraph"/>
        <w:numPr>
          <w:ilvl w:val="2"/>
          <w:numId w:val="7"/>
        </w:numPr>
        <w:rPr>
          <w:ins w:id="8" w:author="Owen" w:date="2012-11-10T18:54:00Z"/>
        </w:rPr>
      </w:pPr>
      <w:ins w:id="9" w:author="Owen" w:date="2012-11-10T18:49:00Z">
        <w:r>
          <w:t>SPI:  Used to set up Serial Peripheral Interface, which is another type of digital communication.  SPI can also be used to communicate with shift registers.</w:t>
        </w:r>
      </w:ins>
    </w:p>
    <w:p w:rsidR="002D6F2D" w:rsidRDefault="002D6F2D" w:rsidP="00483C25">
      <w:pPr>
        <w:pStyle w:val="ListParagraph"/>
        <w:numPr>
          <w:ilvl w:val="2"/>
          <w:numId w:val="7"/>
        </w:numPr>
        <w:rPr>
          <w:ins w:id="10" w:author="Owen" w:date="2012-11-10T20:09:00Z"/>
        </w:rPr>
      </w:pPr>
      <w:ins w:id="11" w:author="Owen" w:date="2012-11-10T18:54:00Z">
        <w:r>
          <w:t>Drivers:</w:t>
        </w:r>
      </w:ins>
      <w:ins w:id="12" w:author="Owen" w:date="2012-11-10T20:07:00Z">
        <w:r w:rsidR="00333702">
          <w:t xml:space="preserve">  </w:t>
        </w:r>
      </w:ins>
      <w:ins w:id="13" w:author="Owen" w:date="2012-11-10T20:10:00Z">
        <w:r w:rsidR="00333702">
          <w:t>Allows you</w:t>
        </w:r>
      </w:ins>
      <w:ins w:id="14" w:author="Owen" w:date="2012-11-10T20:07:00Z">
        <w:r w:rsidR="00333702">
          <w:t xml:space="preserve"> to include libraries for </w:t>
        </w:r>
      </w:ins>
      <w:ins w:id="15" w:author="Owen" w:date="2012-11-10T20:08:00Z">
        <w:r w:rsidR="00333702">
          <w:t xml:space="preserve">interfacing with </w:t>
        </w:r>
      </w:ins>
      <w:ins w:id="16" w:author="Owen" w:date="2012-11-10T20:07:00Z">
        <w:r w:rsidR="00333702">
          <w:t xml:space="preserve">several </w:t>
        </w:r>
      </w:ins>
      <w:ins w:id="17" w:author="Owen" w:date="2012-11-10T20:08:00Z">
        <w:r w:rsidR="00333702">
          <w:t xml:space="preserve">other </w:t>
        </w:r>
      </w:ins>
      <w:ins w:id="18" w:author="Owen" w:date="2012-11-10T20:07:00Z">
        <w:r w:rsidR="00333702">
          <w:t xml:space="preserve">common chips </w:t>
        </w:r>
      </w:ins>
      <w:ins w:id="19" w:author="Owen" w:date="2012-11-10T20:08:00Z">
        <w:r w:rsidR="00333702">
          <w:t>(EEPROMs, real-time clocks, A/D converters</w:t>
        </w:r>
      </w:ins>
      <w:ins w:id="20" w:author="Owen" w:date="2012-11-10T20:09:00Z">
        <w:r w:rsidR="00333702">
          <w:t xml:space="preserve"> etc.</w:t>
        </w:r>
      </w:ins>
      <w:ins w:id="21" w:author="Owen" w:date="2012-11-10T20:08:00Z">
        <w:r w:rsidR="00333702">
          <w:t xml:space="preserve">).  Unless you are using one of the chips </w:t>
        </w:r>
      </w:ins>
      <w:ins w:id="22" w:author="Owen" w:date="2012-11-10T20:09:00Z">
        <w:r w:rsidR="00333702">
          <w:t>referenced in this tab</w:t>
        </w:r>
      </w:ins>
      <w:ins w:id="23" w:author="Owen" w:date="2012-11-10T20:08:00Z">
        <w:r w:rsidR="00333702">
          <w:t xml:space="preserve">, you can </w:t>
        </w:r>
      </w:ins>
      <w:ins w:id="24" w:author="Owen" w:date="2012-11-10T20:09:00Z">
        <w:r w:rsidR="00333702">
          <w:t>skip it</w:t>
        </w:r>
      </w:ins>
      <w:ins w:id="25" w:author="Owen" w:date="2012-11-10T20:08:00Z">
        <w:r w:rsidR="00333702">
          <w:t>.</w:t>
        </w:r>
      </w:ins>
    </w:p>
    <w:p w:rsidR="00333702" w:rsidRDefault="00333702" w:rsidP="00483C25">
      <w:pPr>
        <w:pStyle w:val="ListParagraph"/>
        <w:numPr>
          <w:ilvl w:val="2"/>
          <w:numId w:val="7"/>
        </w:numPr>
        <w:rPr>
          <w:ins w:id="26" w:author="Owen" w:date="2012-11-10T20:11:00Z"/>
        </w:rPr>
      </w:pPr>
      <w:ins w:id="27" w:author="Owen" w:date="2012-11-10T20:10:00Z">
        <w:r>
          <w:t>Header files:  Allows you to include standard C libraries (string.h, math.h, etc.).  Note that complex math operations (square root, logarithm, trigonometry etc.</w:t>
        </w:r>
      </w:ins>
      <w:ins w:id="28" w:author="Owen" w:date="2012-11-10T20:11:00Z">
        <w:r>
          <w:t>) will be very slow on a PIC, as is floating point (decimal support).</w:t>
        </w:r>
      </w:ins>
    </w:p>
    <w:p w:rsidR="00333702" w:rsidRDefault="00333702" w:rsidP="00483C25">
      <w:pPr>
        <w:pStyle w:val="ListParagraph"/>
        <w:numPr>
          <w:ilvl w:val="2"/>
          <w:numId w:val="7"/>
        </w:numPr>
        <w:rPr>
          <w:ins w:id="29" w:author="Owen" w:date="2012-11-10T20:18:00Z"/>
        </w:rPr>
      </w:pPr>
      <w:ins w:id="30" w:author="Owen" w:date="2012-11-10T20:15:00Z">
        <w:r>
          <w:t>High/low voltage:  The PIC has a module</w:t>
        </w:r>
      </w:ins>
      <w:ins w:id="31" w:author="Owen" w:date="2012-11-10T20:16:00Z">
        <w:r>
          <w:t xml:space="preserve"> called the HLVD (high/low-voltage detect)</w:t>
        </w:r>
      </w:ins>
      <w:ins w:id="32" w:author="Owen" w:date="2012-11-10T20:15:00Z">
        <w:r>
          <w:t xml:space="preserve"> that is used to </w:t>
        </w:r>
      </w:ins>
      <w:ins w:id="33" w:author="Owen" w:date="2012-11-10T20:16:00Z">
        <w:r>
          <w:t>monitor the power supply voltage.  This tab is used to enable and configure it.</w:t>
        </w:r>
      </w:ins>
    </w:p>
    <w:p w:rsidR="00CB7735" w:rsidRDefault="00CB7735" w:rsidP="00483C25">
      <w:pPr>
        <w:pStyle w:val="ListParagraph"/>
        <w:numPr>
          <w:ilvl w:val="2"/>
          <w:numId w:val="7"/>
        </w:numPr>
        <w:rPr>
          <w:ins w:id="34" w:author="Owen" w:date="2012-11-10T20:20:00Z"/>
        </w:rPr>
      </w:pPr>
      <w:ins w:id="35" w:author="Owen" w:date="2012-11-10T20:18:00Z">
        <w:r>
          <w:t>Interrupts:  An interrupt service routine (ISR) is a block of code that is triggered in response to some event (the interrupt).</w:t>
        </w:r>
      </w:ins>
      <w:ins w:id="36" w:author="Owen" w:date="2012-11-10T20:19:00Z">
        <w:r>
          <w:t xml:space="preserve">  You can set up </w:t>
        </w:r>
      </w:ins>
      <w:ins w:id="37" w:author="Owen" w:date="2012-11-10T20:18:00Z">
        <w:r>
          <w:t>code that</w:t>
        </w:r>
      </w:ins>
      <w:ins w:id="38" w:author="Owen" w:date="2012-11-10T20:20:00Z">
        <w:r>
          <w:t xml:space="preserve"> </w:t>
        </w:r>
      </w:ins>
      <w:ins w:id="39" w:author="Owen" w:date="2012-11-10T20:18:00Z">
        <w:r>
          <w:t>executes at a fixed time interval (timer interrupt)</w:t>
        </w:r>
      </w:ins>
      <w:ins w:id="40" w:author="Owen" w:date="2012-11-10T20:20:00Z">
        <w:r>
          <w:t xml:space="preserve"> or when a button is pressed (external interrupt), for example.  There are many other interrupts as well.</w:t>
        </w:r>
      </w:ins>
    </w:p>
    <w:p w:rsidR="00CB7735" w:rsidRDefault="00CB7735" w:rsidP="00483C25">
      <w:pPr>
        <w:pStyle w:val="ListParagraph"/>
        <w:numPr>
          <w:ilvl w:val="2"/>
          <w:numId w:val="7"/>
        </w:numPr>
        <w:rPr>
          <w:ins w:id="41" w:author="Owen" w:date="2012-11-10T20:21:00Z"/>
        </w:rPr>
      </w:pPr>
      <w:ins w:id="42" w:author="Owen" w:date="2012-11-10T20:21:00Z">
        <w:r>
          <w:t>Intr Oscillator Config:  This tab allows you to enable the PIC’s internal oscillator and set its operating frequency.  Used when you do not need the precise timing of an external crystal for a system clock.</w:t>
        </w:r>
      </w:ins>
    </w:p>
    <w:p w:rsidR="00CB7735" w:rsidRDefault="00CB7735" w:rsidP="00483C25">
      <w:pPr>
        <w:pStyle w:val="ListParagraph"/>
        <w:numPr>
          <w:ilvl w:val="2"/>
          <w:numId w:val="7"/>
        </w:numPr>
        <w:rPr>
          <w:ins w:id="43" w:author="Owen" w:date="2012-11-10T20:23:00Z"/>
        </w:rPr>
      </w:pPr>
      <w:ins w:id="44" w:author="Owen" w:date="2012-11-10T20:22:00Z">
        <w:r>
          <w:t xml:space="preserve">I/O Pins:  Allows you to define different pins as digital inputs or outputs.  </w:t>
        </w:r>
      </w:ins>
      <w:ins w:id="45" w:author="Owen" w:date="2012-11-10T20:28:00Z">
        <w:r w:rsidR="00E708D5">
          <w:t>Usually skipped</w:t>
        </w:r>
      </w:ins>
      <w:ins w:id="46" w:author="Owen" w:date="2012-11-10T20:22:00Z">
        <w:r>
          <w:t xml:space="preserve"> </w:t>
        </w:r>
      </w:ins>
      <w:ins w:id="47" w:author="Owen" w:date="2012-11-10T20:23:00Z">
        <w:r>
          <w:t>because the digital I/O routines in CCS will set the pin’s “direction” (input or output) as necessary when they are called.</w:t>
        </w:r>
      </w:ins>
    </w:p>
    <w:p w:rsidR="0068639C" w:rsidRDefault="0068639C" w:rsidP="00483C25">
      <w:pPr>
        <w:pStyle w:val="ListParagraph"/>
        <w:numPr>
          <w:ilvl w:val="2"/>
          <w:numId w:val="7"/>
        </w:numPr>
        <w:rPr>
          <w:ins w:id="48" w:author="Owen" w:date="2012-11-10T20:25:00Z"/>
        </w:rPr>
      </w:pPr>
      <w:ins w:id="49" w:author="Owen" w:date="2012-11-10T20:23:00Z">
        <w:r>
          <w:t xml:space="preserve">Timers:  </w:t>
        </w:r>
      </w:ins>
      <w:ins w:id="50" w:author="Owen" w:date="2012-11-10T20:24:00Z">
        <w:r>
          <w:t xml:space="preserve">Used to configure the PIC’s onboard counters.  A counter is a simple module holding a number that increases its value by one at some fixed time interval.  Used for timing external events, triggering periodic interrupts, </w:t>
        </w:r>
      </w:ins>
      <w:ins w:id="51" w:author="Owen" w:date="2012-11-10T20:25:00Z">
        <w:r>
          <w:t>and so on.</w:t>
        </w:r>
      </w:ins>
    </w:p>
    <w:p w:rsidR="0068639C" w:rsidRDefault="0068639C" w:rsidP="00483C25">
      <w:pPr>
        <w:pStyle w:val="ListParagraph"/>
        <w:numPr>
          <w:ilvl w:val="2"/>
          <w:numId w:val="7"/>
        </w:numPr>
        <w:rPr>
          <w:ins w:id="52" w:author="Owen" w:date="2012-11-10T20:27:00Z"/>
        </w:rPr>
      </w:pPr>
      <w:ins w:id="53" w:author="Owen" w:date="2012-11-10T20:27:00Z">
        <w:r>
          <w:t>PCH Timers: Allows configuration of an extra two counters only available on PIC18s.</w:t>
        </w:r>
      </w:ins>
    </w:p>
    <w:p w:rsidR="0068639C" w:rsidRDefault="00E708D5" w:rsidP="00483C25">
      <w:pPr>
        <w:pStyle w:val="ListParagraph"/>
        <w:numPr>
          <w:ilvl w:val="2"/>
          <w:numId w:val="7"/>
        </w:numPr>
        <w:rPr>
          <w:ins w:id="54" w:author="Owen" w:date="2012-11-10T20:29:00Z"/>
        </w:rPr>
      </w:pPr>
      <w:ins w:id="55" w:author="Owen" w:date="2012-11-10T20:28:00Z">
        <w:r>
          <w:t>LCD (</w:t>
        </w:r>
      </w:ins>
      <w:ins w:id="56" w:author="Owen" w:date="2012-11-10T20:29:00Z">
        <w:r>
          <w:t>Internal):  On PICs that have an onboard LCD segment driver, this tab is used to set it up.  Does not apply to any PICs in current Solar Car use.</w:t>
        </w:r>
      </w:ins>
    </w:p>
    <w:p w:rsidR="00E708D5" w:rsidRDefault="00E708D5" w:rsidP="00483C25">
      <w:pPr>
        <w:pStyle w:val="ListParagraph"/>
        <w:numPr>
          <w:ilvl w:val="2"/>
          <w:numId w:val="7"/>
        </w:numPr>
        <w:rPr>
          <w:ins w:id="57" w:author="Owen" w:date="2012-11-10T20:34:00Z"/>
        </w:rPr>
      </w:pPr>
      <w:ins w:id="58" w:author="Owen" w:date="2012-11-10T20:32:00Z">
        <w:r>
          <w:t xml:space="preserve">LCD (External):  Allows you to include a driver for </w:t>
        </w:r>
      </w:ins>
      <w:ins w:id="59" w:author="Owen" w:date="2012-11-10T20:33:00Z">
        <w:r>
          <w:t xml:space="preserve">standard </w:t>
        </w:r>
      </w:ins>
      <w:ins w:id="60" w:author="Owen" w:date="2012-11-10T20:32:00Z">
        <w:r>
          <w:t xml:space="preserve">14-pin </w:t>
        </w:r>
      </w:ins>
      <w:ins w:id="61" w:author="Owen" w:date="2012-11-10T20:33:00Z">
        <w:r>
          <w:t xml:space="preserve">LCDs (using a 7-pin interface).  </w:t>
        </w:r>
      </w:ins>
      <w:ins w:id="62" w:author="Owen" w:date="2012-11-10T20:34:00Z">
        <w:r>
          <w:t>W</w:t>
        </w:r>
      </w:ins>
      <w:ins w:id="63" w:author="Owen" w:date="2012-11-10T20:33:00Z">
        <w:r>
          <w:t>e generally use the flex_lcd.c driver instead.</w:t>
        </w:r>
      </w:ins>
    </w:p>
    <w:p w:rsidR="00E708D5" w:rsidRDefault="00E708D5" w:rsidP="00483C25">
      <w:pPr>
        <w:pStyle w:val="ListParagraph"/>
        <w:numPr>
          <w:ilvl w:val="2"/>
          <w:numId w:val="7"/>
        </w:numPr>
        <w:rPr>
          <w:ins w:id="64" w:author="Owen" w:date="2012-11-10T20:34:00Z"/>
        </w:rPr>
      </w:pPr>
      <w:ins w:id="65" w:author="Owen" w:date="2012-11-10T20:34:00Z">
        <w:r>
          <w:t xml:space="preserve">Capacitive Touch:  Configuration for capacitive touchscreen interface module.  </w:t>
        </w:r>
      </w:ins>
      <w:ins w:id="66" w:author="Owen" w:date="2012-11-10T20:44:00Z">
        <w:r w:rsidR="000134D5">
          <w:t>Not tested by Solar Car yet.</w:t>
        </w:r>
      </w:ins>
      <w:bookmarkStart w:id="67" w:name="_GoBack"/>
      <w:bookmarkEnd w:id="67"/>
    </w:p>
    <w:p w:rsidR="00E708D5" w:rsidRDefault="00E708D5" w:rsidP="00483C25">
      <w:pPr>
        <w:pStyle w:val="ListParagraph"/>
        <w:numPr>
          <w:ilvl w:val="2"/>
          <w:numId w:val="7"/>
        </w:numPr>
      </w:pPr>
    </w:p>
    <w:p w:rsidR="00DB5561" w:rsidRDefault="00DB5561" w:rsidP="00DB5561"/>
    <w:sectPr w:rsidR="00DB5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4587E"/>
    <w:multiLevelType w:val="hybridMultilevel"/>
    <w:tmpl w:val="46AC88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005871"/>
    <w:multiLevelType w:val="hybridMultilevel"/>
    <w:tmpl w:val="6E7E4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45DA6"/>
    <w:multiLevelType w:val="hybridMultilevel"/>
    <w:tmpl w:val="EDD6EEB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8841729"/>
    <w:multiLevelType w:val="hybridMultilevel"/>
    <w:tmpl w:val="025E3A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282E08"/>
    <w:multiLevelType w:val="hybridMultilevel"/>
    <w:tmpl w:val="5D7A6B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0B01BE"/>
    <w:multiLevelType w:val="hybridMultilevel"/>
    <w:tmpl w:val="FAC0467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F827C0"/>
    <w:multiLevelType w:val="hybridMultilevel"/>
    <w:tmpl w:val="D2F24B18"/>
    <w:lvl w:ilvl="0" w:tplc="A6CA38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37F18BD"/>
    <w:multiLevelType w:val="hybridMultilevel"/>
    <w:tmpl w:val="A4143744"/>
    <w:lvl w:ilvl="0" w:tplc="A6CA38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B2C"/>
    <w:rsid w:val="000134D5"/>
    <w:rsid w:val="00107638"/>
    <w:rsid w:val="002D6F2D"/>
    <w:rsid w:val="002F22FE"/>
    <w:rsid w:val="00333702"/>
    <w:rsid w:val="00471215"/>
    <w:rsid w:val="00483C25"/>
    <w:rsid w:val="004B0B2C"/>
    <w:rsid w:val="00513242"/>
    <w:rsid w:val="006243E0"/>
    <w:rsid w:val="0068639C"/>
    <w:rsid w:val="00724377"/>
    <w:rsid w:val="008D7F75"/>
    <w:rsid w:val="0098770A"/>
    <w:rsid w:val="00A82EDC"/>
    <w:rsid w:val="00CB7735"/>
    <w:rsid w:val="00D36076"/>
    <w:rsid w:val="00DB5561"/>
    <w:rsid w:val="00E54815"/>
    <w:rsid w:val="00E7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B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0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3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3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B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0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3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3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c-solarcar.eng.mcmaster.ca\Files\Software\CCS%20PCWHD%20v4.1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cmaster.ca/uts/network/vp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chip.com/stellent/idcplg?IdcService=SS_GET_PAGE&amp;nodeId=1406&amp;dDocName=en01946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csinfo.com/download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Owen</cp:lastModifiedBy>
  <cp:revision>13</cp:revision>
  <dcterms:created xsi:type="dcterms:W3CDTF">2012-11-09T21:05:00Z</dcterms:created>
  <dcterms:modified xsi:type="dcterms:W3CDTF">2012-11-11T01:44:00Z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16fNq3qL0j2a-06NUimSn1E1ETuqBIkZopBtUit1LPmQ</vt:lpwstr>
  </property>
  <property fmtid="{D5CDD505-2E9C-101B-9397-08002B2CF9AE}" pid="4" name="Google.Documents.RevisionId">
    <vt:lpwstr>04261011544475760729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